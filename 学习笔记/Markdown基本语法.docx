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Markdown基本语法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一、标题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在想要设置为标题的文字前面加#来表示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一个#是一级标题，二个#是二级标题，以此类推。支持六级标题。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注：标准语法一般在#后跟个空格再写文字，貌似简书不加空格也行。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# 这是一级标题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## 这是二级标题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### 这是三级标题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#### 这是四级标题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##### 这是五级标题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###### 这是六级标题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这是一级标题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250D">
        <w:rPr>
          <w:rFonts w:ascii="宋体" w:eastAsia="宋体" w:hAnsi="宋体" w:cs="宋体"/>
          <w:b/>
          <w:bCs/>
          <w:kern w:val="0"/>
          <w:sz w:val="36"/>
          <w:szCs w:val="36"/>
        </w:rPr>
        <w:t>这是二级标题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7250D">
        <w:rPr>
          <w:rFonts w:ascii="宋体" w:eastAsia="宋体" w:hAnsi="宋体" w:cs="宋体"/>
          <w:b/>
          <w:bCs/>
          <w:kern w:val="0"/>
          <w:sz w:val="27"/>
          <w:szCs w:val="27"/>
        </w:rPr>
        <w:t>这是三级标题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250D">
        <w:rPr>
          <w:rFonts w:ascii="宋体" w:eastAsia="宋体" w:hAnsi="宋体" w:cs="宋体"/>
          <w:b/>
          <w:bCs/>
          <w:kern w:val="0"/>
          <w:sz w:val="24"/>
          <w:szCs w:val="24"/>
        </w:rPr>
        <w:t>这是四级标题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这是五级标题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07250D">
        <w:rPr>
          <w:rFonts w:ascii="宋体" w:eastAsia="宋体" w:hAnsi="宋体" w:cs="宋体"/>
          <w:b/>
          <w:bCs/>
          <w:kern w:val="0"/>
          <w:sz w:val="15"/>
          <w:szCs w:val="15"/>
        </w:rPr>
        <w:t>这是六级标题</w: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二、字体</w:t>
      </w:r>
    </w:p>
    <w:p w:rsidR="0007250D" w:rsidRPr="0007250D" w:rsidRDefault="0007250D" w:rsidP="000725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加粗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要加粗的文字左右分别用两个*号包起来</w:t>
      </w:r>
    </w:p>
    <w:p w:rsidR="0007250D" w:rsidRPr="0007250D" w:rsidRDefault="0007250D" w:rsidP="000725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斜体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要倾斜的文字左右分别用一个*号包起来</w:t>
      </w:r>
    </w:p>
    <w:p w:rsidR="0007250D" w:rsidRPr="0007250D" w:rsidRDefault="0007250D" w:rsidP="0007250D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斜体加粗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要倾斜和加粗的文字左右分别用三个*号包起来</w:t>
      </w:r>
    </w:p>
    <w:p w:rsidR="0007250D" w:rsidRPr="0007250D" w:rsidRDefault="0007250D" w:rsidP="0007250D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删除线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要加删除线的文字左右分别用两个~~号包起来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**这是加粗的文字**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*这是倾斜的文字*`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***这是斜体加粗的文字***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~~这是加删除线的文字~~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b/>
          <w:bCs/>
          <w:kern w:val="0"/>
          <w:sz w:val="24"/>
          <w:szCs w:val="24"/>
        </w:rPr>
        <w:t>这是加粗的文字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</w:r>
      <w:r w:rsidRPr="0007250D">
        <w:rPr>
          <w:rFonts w:ascii="宋体" w:eastAsia="宋体" w:hAnsi="宋体" w:cs="宋体"/>
          <w:i/>
          <w:iCs/>
          <w:kern w:val="0"/>
          <w:sz w:val="24"/>
          <w:szCs w:val="24"/>
        </w:rPr>
        <w:t>这是倾斜的文字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</w:r>
      <w:r w:rsidRPr="0007250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这是斜体加粗的文字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</w:r>
      <w:del w:id="0" w:author="Unknown">
        <w:r w:rsidRPr="0007250D">
          <w:rPr>
            <w:rFonts w:ascii="宋体" w:eastAsia="宋体" w:hAnsi="宋体" w:cs="宋体"/>
            <w:kern w:val="0"/>
            <w:sz w:val="24"/>
            <w:szCs w:val="24"/>
          </w:rPr>
          <w:delText>这是加删除线的文字</w:delText>
        </w:r>
      </w:del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三、引用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在引用的文字前加&gt;即可。引用也可以嵌套，如加两个&gt;&gt;三个&gt;&gt;&gt;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n个...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貌似可以一直加下去，但没神马卵用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&gt;</w:t>
      </w:r>
      <w:r w:rsidRPr="0007250D">
        <w:rPr>
          <w:rFonts w:ascii="宋体" w:eastAsia="宋体" w:hAnsi="宋体" w:cs="宋体"/>
          <w:kern w:val="0"/>
          <w:sz w:val="24"/>
        </w:rPr>
        <w:t>这是引用的内容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&gt;&gt;</w:t>
      </w:r>
      <w:r w:rsidRPr="0007250D">
        <w:rPr>
          <w:rFonts w:ascii="宋体" w:eastAsia="宋体" w:hAnsi="宋体" w:cs="宋体"/>
          <w:kern w:val="0"/>
          <w:sz w:val="24"/>
        </w:rPr>
        <w:t>这是引用的内容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&gt;&gt;&gt;&gt;&gt;&gt;&gt;&gt;&gt;&gt;</w:t>
      </w:r>
      <w:r w:rsidRPr="0007250D">
        <w:rPr>
          <w:rFonts w:ascii="宋体" w:eastAsia="宋体" w:hAnsi="宋体" w:cs="宋体"/>
          <w:kern w:val="0"/>
          <w:sz w:val="24"/>
        </w:rPr>
        <w:t>这是引用的内容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这是引用的内容</w:t>
      </w:r>
    </w:p>
    <w:p w:rsidR="0007250D" w:rsidRPr="0007250D" w:rsidRDefault="0007250D" w:rsidP="0007250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这是引用的内容</w:t>
      </w:r>
    </w:p>
    <w:p w:rsidR="0007250D" w:rsidRPr="0007250D" w:rsidRDefault="0007250D" w:rsidP="0007250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lastRenderedPageBreak/>
        <w:t>这是引用的内容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四、分割线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三个或者三个以上的 - 或者 * 都可以。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---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----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***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*****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可以看到，显示效果是一样的。</w: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五、图片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![图片alt](图片地址 ''图片title'')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图片alt就是显示在图片下面的文字，相当于对图片内容的解释。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图片title是图片的标题，当鼠标移到图片上时显示的内容。title可加可不加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![</w:t>
      </w:r>
      <w:r w:rsidRPr="0007250D">
        <w:rPr>
          <w:rFonts w:ascii="宋体" w:eastAsia="宋体" w:hAnsi="宋体" w:cs="宋体"/>
          <w:kern w:val="0"/>
          <w:sz w:val="24"/>
        </w:rPr>
        <w:t>blockchain</w:t>
      </w:r>
      <w:r w:rsidRPr="0007250D">
        <w:rPr>
          <w:rFonts w:ascii="宋体" w:eastAsia="宋体" w:hAnsi="宋体" w:cs="宋体"/>
          <w:kern w:val="0"/>
          <w:sz w:val="24"/>
          <w:szCs w:val="24"/>
        </w:rPr>
        <w:t>](</w:t>
      </w:r>
      <w:r w:rsidRPr="0007250D">
        <w:rPr>
          <w:rFonts w:ascii="宋体" w:eastAsia="宋体" w:hAnsi="宋体" w:cs="宋体"/>
          <w:kern w:val="0"/>
          <w:sz w:val="24"/>
        </w:rPr>
        <w:t>https</w:t>
      </w:r>
      <w:r w:rsidRPr="0007250D">
        <w:rPr>
          <w:rFonts w:ascii="宋体" w:eastAsia="宋体" w:hAnsi="宋体" w:cs="宋体"/>
          <w:kern w:val="0"/>
          <w:sz w:val="24"/>
          <w:szCs w:val="24"/>
        </w:rPr>
        <w:t>://</w:t>
      </w:r>
      <w:r w:rsidRPr="0007250D">
        <w:rPr>
          <w:rFonts w:ascii="宋体" w:eastAsia="宋体" w:hAnsi="宋体" w:cs="宋体"/>
          <w:kern w:val="0"/>
          <w:sz w:val="24"/>
        </w:rPr>
        <w:t>ss0</w:t>
      </w:r>
      <w:r w:rsidRPr="0007250D">
        <w:rPr>
          <w:rFonts w:ascii="宋体" w:eastAsia="宋体" w:hAnsi="宋体" w:cs="宋体"/>
          <w:kern w:val="0"/>
          <w:sz w:val="24"/>
          <w:szCs w:val="24"/>
        </w:rPr>
        <w:t>.</w:t>
      </w:r>
      <w:r w:rsidRPr="0007250D">
        <w:rPr>
          <w:rFonts w:ascii="宋体" w:eastAsia="宋体" w:hAnsi="宋体" w:cs="宋体"/>
          <w:kern w:val="0"/>
          <w:sz w:val="24"/>
        </w:rPr>
        <w:t>bdstatic</w:t>
      </w:r>
      <w:r w:rsidRPr="0007250D">
        <w:rPr>
          <w:rFonts w:ascii="宋体" w:eastAsia="宋体" w:hAnsi="宋体" w:cs="宋体"/>
          <w:kern w:val="0"/>
          <w:sz w:val="24"/>
          <w:szCs w:val="24"/>
        </w:rPr>
        <w:t>.</w:t>
      </w:r>
      <w:r w:rsidRPr="0007250D">
        <w:rPr>
          <w:rFonts w:ascii="宋体" w:eastAsia="宋体" w:hAnsi="宋体" w:cs="宋体"/>
          <w:kern w:val="0"/>
          <w:sz w:val="24"/>
        </w:rPr>
        <w:t>com</w:t>
      </w:r>
      <w:r w:rsidRPr="0007250D">
        <w:rPr>
          <w:rFonts w:ascii="宋体" w:eastAsia="宋体" w:hAnsi="宋体" w:cs="宋体"/>
          <w:kern w:val="0"/>
          <w:sz w:val="24"/>
          <w:szCs w:val="24"/>
        </w:rPr>
        <w:t>/70</w:t>
      </w:r>
      <w:r w:rsidRPr="0007250D">
        <w:rPr>
          <w:rFonts w:ascii="宋体" w:eastAsia="宋体" w:hAnsi="宋体" w:cs="宋体"/>
          <w:kern w:val="0"/>
          <w:sz w:val="24"/>
        </w:rPr>
        <w:t>cFvHSh_Q1YnxGkpoWK1HF6hhy</w:t>
      </w:r>
      <w:r w:rsidRPr="0007250D">
        <w:rPr>
          <w:rFonts w:ascii="宋体" w:eastAsia="宋体" w:hAnsi="宋体" w:cs="宋体"/>
          <w:kern w:val="0"/>
          <w:sz w:val="24"/>
          <w:szCs w:val="24"/>
        </w:rPr>
        <w:t>/</w:t>
      </w:r>
      <w:r w:rsidRPr="0007250D">
        <w:rPr>
          <w:rFonts w:ascii="宋体" w:eastAsia="宋体" w:hAnsi="宋体" w:cs="宋体"/>
          <w:kern w:val="0"/>
          <w:sz w:val="24"/>
        </w:rPr>
        <w:t>it</w:t>
      </w:r>
      <w:r w:rsidRPr="0007250D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u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=702257389,1274025419&amp;</w:t>
      </w:r>
      <w:r w:rsidRPr="0007250D">
        <w:rPr>
          <w:rFonts w:ascii="宋体" w:eastAsia="宋体" w:hAnsi="宋体" w:cs="宋体"/>
          <w:kern w:val="0"/>
          <w:sz w:val="24"/>
        </w:rPr>
        <w:t>fm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=27&amp;</w:t>
      </w:r>
      <w:r w:rsidRPr="0007250D">
        <w:rPr>
          <w:rFonts w:ascii="宋体" w:eastAsia="宋体" w:hAnsi="宋体" w:cs="宋体"/>
          <w:kern w:val="0"/>
          <w:sz w:val="24"/>
        </w:rPr>
        <w:t>gp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=0.</w:t>
      </w:r>
      <w:r w:rsidRPr="0007250D">
        <w:rPr>
          <w:rFonts w:ascii="宋体" w:eastAsia="宋体" w:hAnsi="宋体" w:cs="宋体"/>
          <w:kern w:val="0"/>
          <w:sz w:val="24"/>
        </w:rPr>
        <w:t xml:space="preserve">jpg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"区块链")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250D" w:rsidRPr="0007250D" w:rsidRDefault="0007250D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2857500"/>
            <wp:effectExtent l="19050" t="0" r="0" b="0"/>
            <wp:docPr id="8" name="图片 8" descr="https://upload-images.jianshu.io/upload_images/6860761-fd2f51090a890873.jpg?imageMogr2/auto-orient/strip|imageView2/2/w/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6860761-fd2f51090a890873.jpg?imageMogr2/auto-orient/strip|imageView2/2/w/5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0D" w:rsidRPr="0007250D" w:rsidRDefault="0007250D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blockchain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b/>
          <w:bCs/>
          <w:kern w:val="0"/>
          <w:sz w:val="24"/>
          <w:szCs w:val="24"/>
        </w:rPr>
        <w:t>上传本地图片直接点击导航栏的图片标志，选择图片即可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markdown格式追求的是简单、多平台统一。那么图片的存储就是一个问题，需要用图床，提供统一的外链，这样就不用在不同的平台去处理图片的问题了。才能做到书写一次，各处使用。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关于图床的选择我写了一篇文章，对网上存在的各种方法做了总结，需要的朋友可以看看。</w:t>
      </w:r>
      <w:hyperlink r:id="rId8" w:tgtFrame="_blank" w:history="1">
        <w:r w:rsidRPr="000725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markdown图床</w:t>
        </w:r>
      </w:hyperlink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六、超链接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[</w:t>
      </w:r>
      <w:r w:rsidRPr="0007250D">
        <w:rPr>
          <w:rFonts w:ascii="宋体" w:eastAsia="宋体" w:hAnsi="宋体" w:cs="宋体"/>
          <w:kern w:val="0"/>
          <w:sz w:val="24"/>
        </w:rPr>
        <w:t>超链接名</w:t>
      </w:r>
      <w:r w:rsidRPr="0007250D">
        <w:rPr>
          <w:rFonts w:ascii="宋体" w:eastAsia="宋体" w:hAnsi="宋体" w:cs="宋体"/>
          <w:kern w:val="0"/>
          <w:sz w:val="24"/>
          <w:szCs w:val="24"/>
        </w:rPr>
        <w:t>](</w:t>
      </w:r>
      <w:r w:rsidRPr="0007250D">
        <w:rPr>
          <w:rFonts w:ascii="宋体" w:eastAsia="宋体" w:hAnsi="宋体" w:cs="宋体"/>
          <w:kern w:val="0"/>
          <w:sz w:val="24"/>
        </w:rPr>
        <w:t xml:space="preserve">超链接地址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"超链接title")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title可加可不加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[</w:t>
      </w:r>
      <w:r w:rsidRPr="0007250D">
        <w:rPr>
          <w:rFonts w:ascii="宋体" w:eastAsia="宋体" w:hAnsi="宋体" w:cs="宋体"/>
          <w:kern w:val="0"/>
          <w:sz w:val="24"/>
        </w:rPr>
        <w:t>简书</w:t>
      </w:r>
      <w:r w:rsidRPr="0007250D">
        <w:rPr>
          <w:rFonts w:ascii="宋体" w:eastAsia="宋体" w:hAnsi="宋体" w:cs="宋体"/>
          <w:kern w:val="0"/>
          <w:sz w:val="24"/>
          <w:szCs w:val="24"/>
        </w:rPr>
        <w:t>](</w:t>
      </w:r>
      <w:r w:rsidRPr="0007250D">
        <w:rPr>
          <w:rFonts w:ascii="宋体" w:eastAsia="宋体" w:hAnsi="宋体" w:cs="宋体"/>
          <w:kern w:val="0"/>
          <w:sz w:val="24"/>
        </w:rPr>
        <w:t>http</w:t>
      </w:r>
      <w:r w:rsidRPr="0007250D">
        <w:rPr>
          <w:rFonts w:ascii="宋体" w:eastAsia="宋体" w:hAnsi="宋体" w:cs="宋体"/>
          <w:kern w:val="0"/>
          <w:sz w:val="24"/>
          <w:szCs w:val="24"/>
        </w:rPr>
        <w:t>://</w:t>
      </w:r>
      <w:r w:rsidRPr="0007250D">
        <w:rPr>
          <w:rFonts w:ascii="宋体" w:eastAsia="宋体" w:hAnsi="宋体" w:cs="宋体"/>
          <w:kern w:val="0"/>
          <w:sz w:val="24"/>
        </w:rPr>
        <w:t>jianshu</w:t>
      </w:r>
      <w:r w:rsidRPr="0007250D">
        <w:rPr>
          <w:rFonts w:ascii="宋体" w:eastAsia="宋体" w:hAnsi="宋体" w:cs="宋体"/>
          <w:kern w:val="0"/>
          <w:sz w:val="24"/>
          <w:szCs w:val="24"/>
        </w:rPr>
        <w:t>.</w:t>
      </w:r>
      <w:r w:rsidRPr="0007250D">
        <w:rPr>
          <w:rFonts w:ascii="宋体" w:eastAsia="宋体" w:hAnsi="宋体" w:cs="宋体"/>
          <w:kern w:val="0"/>
          <w:sz w:val="24"/>
        </w:rPr>
        <w:t>com</w:t>
      </w:r>
      <w:r w:rsidRPr="0007250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[</w:t>
      </w:r>
      <w:r w:rsidRPr="0007250D">
        <w:rPr>
          <w:rFonts w:ascii="宋体" w:eastAsia="宋体" w:hAnsi="宋体" w:cs="宋体"/>
          <w:kern w:val="0"/>
          <w:sz w:val="24"/>
        </w:rPr>
        <w:t>百度</w:t>
      </w:r>
      <w:r w:rsidRPr="0007250D">
        <w:rPr>
          <w:rFonts w:ascii="宋体" w:eastAsia="宋体" w:hAnsi="宋体" w:cs="宋体"/>
          <w:kern w:val="0"/>
          <w:sz w:val="24"/>
          <w:szCs w:val="24"/>
        </w:rPr>
        <w:t>](</w:t>
      </w:r>
      <w:r w:rsidRPr="0007250D">
        <w:rPr>
          <w:rFonts w:ascii="宋体" w:eastAsia="宋体" w:hAnsi="宋体" w:cs="宋体"/>
          <w:kern w:val="0"/>
          <w:sz w:val="24"/>
        </w:rPr>
        <w:t>http</w:t>
      </w:r>
      <w:r w:rsidRPr="0007250D">
        <w:rPr>
          <w:rFonts w:ascii="宋体" w:eastAsia="宋体" w:hAnsi="宋体" w:cs="宋体"/>
          <w:kern w:val="0"/>
          <w:sz w:val="24"/>
          <w:szCs w:val="24"/>
        </w:rPr>
        <w:t>://</w:t>
      </w:r>
      <w:r w:rsidRPr="0007250D">
        <w:rPr>
          <w:rFonts w:ascii="宋体" w:eastAsia="宋体" w:hAnsi="宋体" w:cs="宋体"/>
          <w:kern w:val="0"/>
          <w:sz w:val="24"/>
        </w:rPr>
        <w:t>baidu</w:t>
      </w:r>
      <w:r w:rsidRPr="0007250D">
        <w:rPr>
          <w:rFonts w:ascii="宋体" w:eastAsia="宋体" w:hAnsi="宋体" w:cs="宋体"/>
          <w:kern w:val="0"/>
          <w:sz w:val="24"/>
          <w:szCs w:val="24"/>
        </w:rPr>
        <w:t>.</w:t>
      </w:r>
      <w:r w:rsidRPr="0007250D">
        <w:rPr>
          <w:rFonts w:ascii="宋体" w:eastAsia="宋体" w:hAnsi="宋体" w:cs="宋体"/>
          <w:kern w:val="0"/>
          <w:sz w:val="24"/>
        </w:rPr>
        <w:t>com</w:t>
      </w:r>
      <w:r w:rsidRPr="0007250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7C66A0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07250D" w:rsidRPr="000725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简书</w:t>
        </w:r>
      </w:hyperlink>
      <w:r w:rsidR="0007250D" w:rsidRPr="0007250D">
        <w:rPr>
          <w:rFonts w:ascii="宋体" w:eastAsia="宋体" w:hAnsi="宋体" w:cs="宋体"/>
          <w:kern w:val="0"/>
          <w:sz w:val="24"/>
          <w:szCs w:val="24"/>
        </w:rPr>
        <w:br/>
      </w:r>
      <w:hyperlink r:id="rId10" w:tgtFrame="_blank" w:history="1">
        <w:r w:rsidR="0007250D" w:rsidRPr="000725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百度</w:t>
        </w:r>
      </w:hyperlink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lastRenderedPageBreak/>
        <w:t>注：Markdown本身语法不支持链接在新页面中打开，貌似简书做了处理，是可以的。别的平台可能就不行了，如果想要在新页面中打开的话可以用html语言的a标签代替。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&lt;a href="超链接地址" target="_blank"&gt;</w:t>
      </w:r>
      <w:r w:rsidRPr="0007250D">
        <w:rPr>
          <w:rFonts w:ascii="宋体" w:eastAsia="宋体" w:hAnsi="宋体" w:cs="宋体"/>
          <w:kern w:val="0"/>
          <w:sz w:val="24"/>
        </w:rPr>
        <w:t>超链接名</w:t>
      </w:r>
      <w:r w:rsidRPr="0007250D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示例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&lt;a href="https://www.jianshu.com/u/1f5ac0cf6a8b" target="_blank"&gt;</w:t>
      </w:r>
      <w:r w:rsidRPr="0007250D">
        <w:rPr>
          <w:rFonts w:ascii="宋体" w:eastAsia="宋体" w:hAnsi="宋体" w:cs="宋体"/>
          <w:kern w:val="0"/>
          <w:sz w:val="24"/>
        </w:rPr>
        <w:t>简书</w:t>
      </w:r>
      <w:r w:rsidRPr="0007250D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七、列表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无序列表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语法：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无序列表用 - + * 任何一种都可以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- 列表内容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+ 列表内容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* 列表内容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注意：- + * 跟内容之间都要有一个空格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列表内容</w:t>
      </w:r>
    </w:p>
    <w:p w:rsidR="0007250D" w:rsidRPr="0007250D" w:rsidRDefault="0007250D" w:rsidP="0007250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列表内容</w:t>
      </w:r>
    </w:p>
    <w:p w:rsidR="0007250D" w:rsidRPr="0007250D" w:rsidRDefault="0007250D" w:rsidP="0007250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列表内容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有序列表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语法：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数字加点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1. 列表内容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2. 列表内容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3. 列表内容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注意：序号跟内容之间要有空格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lastRenderedPageBreak/>
        <w:t>列表内容</w:t>
      </w:r>
    </w:p>
    <w:p w:rsidR="0007250D" w:rsidRPr="0007250D" w:rsidRDefault="0007250D" w:rsidP="0007250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列表内容</w:t>
      </w:r>
    </w:p>
    <w:p w:rsidR="0007250D" w:rsidRPr="0007250D" w:rsidRDefault="0007250D" w:rsidP="0007250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列表内容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07250D">
        <w:rPr>
          <w:rFonts w:ascii="宋体" w:eastAsia="宋体" w:hAnsi="宋体" w:cs="宋体"/>
          <w:b/>
          <w:bCs/>
          <w:kern w:val="0"/>
          <w:sz w:val="20"/>
          <w:szCs w:val="20"/>
        </w:rPr>
        <w:t>列表嵌套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b/>
          <w:bCs/>
          <w:kern w:val="0"/>
          <w:sz w:val="24"/>
          <w:szCs w:val="24"/>
        </w:rPr>
        <w:t>上一级和下一级之间敲三个空格即可</w:t>
      </w:r>
    </w:p>
    <w:p w:rsidR="0007250D" w:rsidRPr="0007250D" w:rsidRDefault="0007250D" w:rsidP="0007250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一级无序列表内容</w:t>
      </w:r>
    </w:p>
    <w:p w:rsidR="0007250D" w:rsidRPr="0007250D" w:rsidRDefault="0007250D" w:rsidP="0007250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二级无序列表内容</w:t>
      </w:r>
    </w:p>
    <w:p w:rsidR="0007250D" w:rsidRPr="0007250D" w:rsidRDefault="0007250D" w:rsidP="0007250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二级无序列表内容</w:t>
      </w:r>
    </w:p>
    <w:p w:rsidR="0007250D" w:rsidRPr="0007250D" w:rsidRDefault="0007250D" w:rsidP="0007250D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二级无序列表内容</w:t>
      </w:r>
    </w:p>
    <w:p w:rsidR="0007250D" w:rsidRPr="0007250D" w:rsidRDefault="0007250D" w:rsidP="0007250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一级无序列表内容</w:t>
      </w:r>
    </w:p>
    <w:p w:rsidR="0007250D" w:rsidRPr="0007250D" w:rsidRDefault="0007250D" w:rsidP="0007250D">
      <w:pPr>
        <w:widowControl/>
        <w:numPr>
          <w:ilvl w:val="1"/>
          <w:numId w:val="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二级有序列表内容</w:t>
      </w:r>
    </w:p>
    <w:p w:rsidR="0007250D" w:rsidRPr="0007250D" w:rsidRDefault="0007250D" w:rsidP="0007250D">
      <w:pPr>
        <w:widowControl/>
        <w:numPr>
          <w:ilvl w:val="1"/>
          <w:numId w:val="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二级有序列表内容</w:t>
      </w:r>
    </w:p>
    <w:p w:rsidR="0007250D" w:rsidRPr="0007250D" w:rsidRDefault="0007250D" w:rsidP="0007250D">
      <w:pPr>
        <w:widowControl/>
        <w:numPr>
          <w:ilvl w:val="1"/>
          <w:numId w:val="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二级有序列表内容</w:t>
      </w:r>
    </w:p>
    <w:p w:rsidR="0007250D" w:rsidRPr="0007250D" w:rsidRDefault="0007250D" w:rsidP="0007250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一级有序列表内容</w:t>
      </w:r>
    </w:p>
    <w:p w:rsidR="0007250D" w:rsidRPr="0007250D" w:rsidRDefault="0007250D" w:rsidP="0007250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二级无序列表内容</w:t>
      </w:r>
    </w:p>
    <w:p w:rsidR="0007250D" w:rsidRPr="0007250D" w:rsidRDefault="0007250D" w:rsidP="0007250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二级无序列表内容</w:t>
      </w:r>
    </w:p>
    <w:p w:rsidR="0007250D" w:rsidRPr="0007250D" w:rsidRDefault="0007250D" w:rsidP="0007250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二级无序列表内容</w:t>
      </w:r>
    </w:p>
    <w:p w:rsidR="0007250D" w:rsidRPr="0007250D" w:rsidRDefault="0007250D" w:rsidP="0007250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一级有序列表内容</w:t>
      </w:r>
    </w:p>
    <w:p w:rsidR="0007250D" w:rsidRPr="0007250D" w:rsidRDefault="0007250D" w:rsidP="0007250D">
      <w:pPr>
        <w:widowControl/>
        <w:numPr>
          <w:ilvl w:val="1"/>
          <w:numId w:val="10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二级有序列表内容</w:t>
      </w:r>
    </w:p>
    <w:p w:rsidR="0007250D" w:rsidRPr="0007250D" w:rsidRDefault="0007250D" w:rsidP="0007250D">
      <w:pPr>
        <w:widowControl/>
        <w:numPr>
          <w:ilvl w:val="1"/>
          <w:numId w:val="10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二级有序列表内容</w:t>
      </w:r>
    </w:p>
    <w:p w:rsidR="0007250D" w:rsidRPr="0007250D" w:rsidRDefault="0007250D" w:rsidP="0007250D">
      <w:pPr>
        <w:widowControl/>
        <w:numPr>
          <w:ilvl w:val="1"/>
          <w:numId w:val="10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二级有序列表内容</w:t>
      </w:r>
    </w:p>
    <w:p w:rsidR="0007250D" w:rsidRPr="0007250D" w:rsidRDefault="007C66A0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A0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八、表格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表头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表头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表头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---|:--:|---: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内容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内容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内容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内容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内容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第二行分割表头和内容。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-</w:t>
      </w:r>
      <w:r w:rsidRPr="0007250D">
        <w:rPr>
          <w:rFonts w:ascii="宋体" w:eastAsia="宋体" w:hAnsi="宋体" w:cs="宋体"/>
          <w:kern w:val="0"/>
          <w:sz w:val="24"/>
        </w:rPr>
        <w:t xml:space="preserve"> 有一个就行，为了对齐，多加了几个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文字默认居左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-</w:t>
      </w:r>
      <w:r w:rsidRPr="0007250D">
        <w:rPr>
          <w:rFonts w:ascii="宋体" w:eastAsia="宋体" w:hAnsi="宋体" w:cs="宋体"/>
          <w:kern w:val="0"/>
          <w:sz w:val="24"/>
        </w:rPr>
        <w:t>两边加：表示文字居中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-</w:t>
      </w:r>
      <w:r w:rsidRPr="0007250D">
        <w:rPr>
          <w:rFonts w:ascii="宋体" w:eastAsia="宋体" w:hAnsi="宋体" w:cs="宋体"/>
          <w:kern w:val="0"/>
          <w:sz w:val="24"/>
        </w:rPr>
        <w:t>右边加：表示文字居右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注：原生的语法两边都要用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 xml:space="preserve"> 包起来。此处省略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lastRenderedPageBreak/>
        <w:t>示例：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姓名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技能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排行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--|:--:|--: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刘备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哭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大哥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关羽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打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二哥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张飞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骂</w:t>
      </w:r>
      <w:r w:rsidRPr="0007250D">
        <w:rPr>
          <w:rFonts w:ascii="宋体" w:eastAsia="宋体" w:hAnsi="宋体" w:cs="宋体"/>
          <w:kern w:val="0"/>
          <w:sz w:val="24"/>
          <w:szCs w:val="24"/>
        </w:rPr>
        <w:t>|</w:t>
      </w:r>
      <w:r w:rsidRPr="0007250D">
        <w:rPr>
          <w:rFonts w:ascii="宋体" w:eastAsia="宋体" w:hAnsi="宋体" w:cs="宋体"/>
          <w:kern w:val="0"/>
          <w:sz w:val="24"/>
        </w:rPr>
        <w:t>三弟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542"/>
        <w:gridCol w:w="557"/>
      </w:tblGrid>
      <w:tr w:rsidR="0007250D" w:rsidRPr="0007250D" w:rsidTr="00072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 w:rsidR="0007250D" w:rsidRPr="0007250D" w:rsidTr="00072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刘备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大哥</w:t>
            </w:r>
          </w:p>
        </w:tc>
      </w:tr>
      <w:tr w:rsidR="0007250D" w:rsidRPr="0007250D" w:rsidTr="00072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关羽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二哥</w:t>
            </w:r>
          </w:p>
        </w:tc>
      </w:tr>
      <w:tr w:rsidR="0007250D" w:rsidRPr="0007250D" w:rsidTr="00072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张飞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vAlign w:val="center"/>
            <w:hideMark/>
          </w:tcPr>
          <w:p w:rsidR="0007250D" w:rsidRPr="0007250D" w:rsidRDefault="0007250D" w:rsidP="0007250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50D">
              <w:rPr>
                <w:rFonts w:ascii="宋体" w:eastAsia="宋体" w:hAnsi="宋体" w:cs="宋体"/>
                <w:kern w:val="0"/>
                <w:sz w:val="24"/>
                <w:szCs w:val="24"/>
              </w:rPr>
              <w:t>三弟</w:t>
            </w:r>
          </w:p>
        </w:tc>
      </w:tr>
    </w:tbl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九、代码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语法：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单行代码：代码之间分别用一个反引号包起来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   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`代码内容`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代码块：代码之间分别用三个反引号包起来，且两边的反引号单独占一行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(```)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 xml:space="preserve">  代码...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 xml:space="preserve">  代码...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 xml:space="preserve">  代码...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(```)</w:t>
      </w:r>
    </w:p>
    <w:p w:rsidR="0007250D" w:rsidRPr="0007250D" w:rsidRDefault="0007250D" w:rsidP="0007250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注：为了防止转译，前后三个反引号处加了小括号，实际是没有的。这里只是用来演示，实际中去掉两边小括号即可。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单行代码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`create database hero;`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代码块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(</w:t>
      </w:r>
      <w:r w:rsidRPr="0007250D">
        <w:rPr>
          <w:rFonts w:ascii="宋体" w:eastAsia="宋体" w:hAnsi="宋体" w:cs="宋体"/>
          <w:kern w:val="0"/>
          <w:sz w:val="24"/>
        </w:rPr>
        <w:t>```</w:t>
      </w:r>
      <w:r w:rsidRPr="0007250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    function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fun(){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         echo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"这是一句非常牛逼的代码";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lastRenderedPageBreak/>
        <w:t xml:space="preserve">   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   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fun();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(</w:t>
      </w:r>
      <w:r w:rsidRPr="0007250D">
        <w:rPr>
          <w:rFonts w:ascii="宋体" w:eastAsia="宋体" w:hAnsi="宋体" w:cs="宋体"/>
          <w:kern w:val="0"/>
          <w:sz w:val="24"/>
        </w:rPr>
        <w:t>```</w:t>
      </w:r>
      <w:r w:rsidRPr="0007250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单行代码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</w:rPr>
        <w:t>create database hero;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代码块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function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fun(){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 xml:space="preserve">  echo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"这是一句非常牛逼的代码";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fun();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250D">
        <w:rPr>
          <w:rFonts w:ascii="宋体" w:eastAsia="宋体" w:hAnsi="宋体" w:cs="宋体"/>
          <w:b/>
          <w:bCs/>
          <w:kern w:val="36"/>
          <w:sz w:val="48"/>
          <w:szCs w:val="48"/>
        </w:rPr>
        <w:t>十、流程图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```flow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st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=&gt;</w:t>
      </w:r>
      <w:r w:rsidRPr="0007250D">
        <w:rPr>
          <w:rFonts w:ascii="宋体" w:eastAsia="宋体" w:hAnsi="宋体" w:cs="宋体"/>
          <w:kern w:val="0"/>
          <w:sz w:val="24"/>
        </w:rPr>
        <w:t>start</w:t>
      </w:r>
      <w:r w:rsidRPr="0007250D">
        <w:rPr>
          <w:rFonts w:ascii="宋体" w:eastAsia="宋体" w:hAnsi="宋体" w:cs="宋体"/>
          <w:kern w:val="0"/>
          <w:sz w:val="24"/>
          <w:szCs w:val="24"/>
        </w:rPr>
        <w:t>:</w:t>
      </w:r>
      <w:r w:rsidRPr="0007250D">
        <w:rPr>
          <w:rFonts w:ascii="宋体" w:eastAsia="宋体" w:hAnsi="宋体" w:cs="宋体"/>
          <w:kern w:val="0"/>
          <w:sz w:val="24"/>
        </w:rPr>
        <w:t xml:space="preserve"> 开始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op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=&gt;</w:t>
      </w:r>
      <w:r w:rsidRPr="0007250D">
        <w:rPr>
          <w:rFonts w:ascii="宋体" w:eastAsia="宋体" w:hAnsi="宋体" w:cs="宋体"/>
          <w:kern w:val="0"/>
          <w:sz w:val="24"/>
        </w:rPr>
        <w:t>operation</w:t>
      </w:r>
      <w:r w:rsidRPr="0007250D">
        <w:rPr>
          <w:rFonts w:ascii="宋体" w:eastAsia="宋体" w:hAnsi="宋体" w:cs="宋体"/>
          <w:kern w:val="0"/>
          <w:sz w:val="24"/>
          <w:szCs w:val="24"/>
        </w:rPr>
        <w:t>:</w:t>
      </w:r>
      <w:r w:rsidRPr="0007250D">
        <w:rPr>
          <w:rFonts w:ascii="宋体" w:eastAsia="宋体" w:hAnsi="宋体" w:cs="宋体"/>
          <w:kern w:val="0"/>
          <w:sz w:val="24"/>
        </w:rPr>
        <w:t xml:space="preserve"> My Operation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cond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=&gt;</w:t>
      </w:r>
      <w:r w:rsidRPr="0007250D">
        <w:rPr>
          <w:rFonts w:ascii="宋体" w:eastAsia="宋体" w:hAnsi="宋体" w:cs="宋体"/>
          <w:kern w:val="0"/>
          <w:sz w:val="24"/>
        </w:rPr>
        <w:t>condition</w:t>
      </w:r>
      <w:r w:rsidRPr="0007250D">
        <w:rPr>
          <w:rFonts w:ascii="宋体" w:eastAsia="宋体" w:hAnsi="宋体" w:cs="宋体"/>
          <w:kern w:val="0"/>
          <w:sz w:val="24"/>
          <w:szCs w:val="24"/>
        </w:rPr>
        <w:t>:</w:t>
      </w:r>
      <w:r w:rsidRPr="0007250D">
        <w:rPr>
          <w:rFonts w:ascii="宋体" w:eastAsia="宋体" w:hAnsi="宋体" w:cs="宋体"/>
          <w:kern w:val="0"/>
          <w:sz w:val="24"/>
        </w:rPr>
        <w:t xml:space="preserve"> Yes </w:t>
      </w:r>
      <w:r w:rsidRPr="0007250D">
        <w:rPr>
          <w:rFonts w:ascii="宋体" w:eastAsia="宋体" w:hAnsi="宋体" w:cs="宋体"/>
          <w:kern w:val="0"/>
          <w:sz w:val="24"/>
          <w:szCs w:val="24"/>
        </w:rPr>
        <w:t>or</w:t>
      </w:r>
      <w:r w:rsidRPr="0007250D">
        <w:rPr>
          <w:rFonts w:ascii="宋体" w:eastAsia="宋体" w:hAnsi="宋体" w:cs="宋体"/>
          <w:kern w:val="0"/>
          <w:sz w:val="24"/>
        </w:rPr>
        <w:t xml:space="preserve"> No</w:t>
      </w:r>
      <w:r w:rsidRPr="0007250D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e</w:t>
      </w:r>
      <w:r w:rsidRPr="0007250D">
        <w:rPr>
          <w:rFonts w:ascii="宋体" w:eastAsia="宋体" w:hAnsi="宋体" w:cs="宋体"/>
          <w:kern w:val="0"/>
          <w:sz w:val="24"/>
          <w:szCs w:val="24"/>
        </w:rPr>
        <w:t>=&gt;</w:t>
      </w:r>
      <w:r w:rsidRPr="0007250D">
        <w:rPr>
          <w:rFonts w:ascii="宋体" w:eastAsia="宋体" w:hAnsi="宋体" w:cs="宋体"/>
          <w:kern w:val="0"/>
          <w:sz w:val="24"/>
        </w:rPr>
        <w:t>end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</w:rPr>
        <w:t>st</w:t>
      </w:r>
      <w:r w:rsidRPr="0007250D">
        <w:rPr>
          <w:rFonts w:ascii="宋体" w:eastAsia="宋体" w:hAnsi="宋体" w:cs="宋体"/>
          <w:kern w:val="0"/>
          <w:sz w:val="24"/>
          <w:szCs w:val="24"/>
        </w:rPr>
        <w:t>-&gt;op-&gt;cond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cond(</w:t>
      </w:r>
      <w:r w:rsidRPr="0007250D">
        <w:rPr>
          <w:rFonts w:ascii="宋体" w:eastAsia="宋体" w:hAnsi="宋体" w:cs="宋体"/>
          <w:kern w:val="0"/>
          <w:sz w:val="24"/>
        </w:rPr>
        <w:t>yes</w:t>
      </w:r>
      <w:r w:rsidRPr="0007250D">
        <w:rPr>
          <w:rFonts w:ascii="宋体" w:eastAsia="宋体" w:hAnsi="宋体" w:cs="宋体"/>
          <w:kern w:val="0"/>
          <w:sz w:val="24"/>
          <w:szCs w:val="24"/>
        </w:rPr>
        <w:t>)-&gt;e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cond(</w:t>
      </w:r>
      <w:r w:rsidRPr="0007250D">
        <w:rPr>
          <w:rFonts w:ascii="宋体" w:eastAsia="宋体" w:hAnsi="宋体" w:cs="宋体"/>
          <w:kern w:val="0"/>
          <w:sz w:val="24"/>
        </w:rPr>
        <w:t>no</w:t>
      </w:r>
      <w:r w:rsidRPr="0007250D">
        <w:rPr>
          <w:rFonts w:ascii="宋体" w:eastAsia="宋体" w:hAnsi="宋体" w:cs="宋体"/>
          <w:kern w:val="0"/>
          <w:sz w:val="24"/>
          <w:szCs w:val="24"/>
        </w:rPr>
        <w:t>)-&gt;op</w:t>
      </w:r>
    </w:p>
    <w:p w:rsidR="0007250D" w:rsidRPr="0007250D" w:rsidRDefault="0007250D" w:rsidP="000725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&amp;</w:t>
      </w:r>
      <w:r w:rsidRPr="0007250D">
        <w:rPr>
          <w:rFonts w:ascii="宋体" w:eastAsia="宋体" w:hAnsi="宋体" w:cs="宋体"/>
          <w:kern w:val="0"/>
          <w:sz w:val="24"/>
        </w:rPr>
        <w:t>```</w:t>
      </w:r>
    </w:p>
    <w:p w:rsidR="0007250D" w:rsidRPr="0007250D" w:rsidRDefault="0007250D" w:rsidP="000725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效果如下：</w:t>
      </w:r>
      <w:r w:rsidRPr="0007250D">
        <w:rPr>
          <w:rFonts w:ascii="宋体" w:eastAsia="宋体" w:hAnsi="宋体" w:cs="宋体"/>
          <w:kern w:val="0"/>
          <w:sz w:val="24"/>
          <w:szCs w:val="24"/>
        </w:rPr>
        <w:br/>
        <w:t>简书不支持流程图，所以截了个图</w:t>
      </w:r>
    </w:p>
    <w:p w:rsidR="0007250D" w:rsidRPr="0007250D" w:rsidRDefault="0007250D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250D" w:rsidRPr="0007250D" w:rsidRDefault="0007250D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53275" cy="4448175"/>
            <wp:effectExtent l="19050" t="0" r="9525" b="0"/>
            <wp:docPr id="11" name="图片 11" descr="https://upload-images.jianshu.io/upload_images/6860761-9d9524ba31047696.png?imageMogr2/auto-orient/strip|imageView2/2/w/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6860761-9d9524ba31047696.png?imageMogr2/auto-orient/strip|imageView2/2/w/7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0D" w:rsidRPr="0007250D" w:rsidRDefault="0007250D" w:rsidP="00072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50D">
        <w:rPr>
          <w:rFonts w:ascii="宋体" w:eastAsia="宋体" w:hAnsi="宋体" w:cs="宋体"/>
          <w:kern w:val="0"/>
          <w:sz w:val="24"/>
          <w:szCs w:val="24"/>
        </w:rPr>
        <w:t>流程图.png</w:t>
      </w:r>
    </w:p>
    <w:p w:rsidR="008E075F" w:rsidRDefault="008E075F"/>
    <w:sectPr w:rsidR="008E075F" w:rsidSect="008E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470" w:rsidRDefault="00332470" w:rsidP="0066792D">
      <w:r>
        <w:separator/>
      </w:r>
    </w:p>
  </w:endnote>
  <w:endnote w:type="continuationSeparator" w:id="1">
    <w:p w:rsidR="00332470" w:rsidRDefault="00332470" w:rsidP="00667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470" w:rsidRDefault="00332470" w:rsidP="0066792D">
      <w:r>
        <w:separator/>
      </w:r>
    </w:p>
  </w:footnote>
  <w:footnote w:type="continuationSeparator" w:id="1">
    <w:p w:rsidR="00332470" w:rsidRDefault="00332470" w:rsidP="006679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358"/>
    <w:multiLevelType w:val="multilevel"/>
    <w:tmpl w:val="8840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C3583"/>
    <w:multiLevelType w:val="multilevel"/>
    <w:tmpl w:val="1F4E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765533"/>
    <w:multiLevelType w:val="multilevel"/>
    <w:tmpl w:val="BB7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967B6"/>
    <w:multiLevelType w:val="multilevel"/>
    <w:tmpl w:val="468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C57AB"/>
    <w:multiLevelType w:val="multilevel"/>
    <w:tmpl w:val="F23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31AA2"/>
    <w:multiLevelType w:val="multilevel"/>
    <w:tmpl w:val="F93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607844"/>
    <w:multiLevelType w:val="multilevel"/>
    <w:tmpl w:val="177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715E69"/>
    <w:multiLevelType w:val="multilevel"/>
    <w:tmpl w:val="40E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1"/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50D"/>
    <w:rsid w:val="0007250D"/>
    <w:rsid w:val="00332470"/>
    <w:rsid w:val="003406D1"/>
    <w:rsid w:val="00642D31"/>
    <w:rsid w:val="0066792D"/>
    <w:rsid w:val="00787976"/>
    <w:rsid w:val="007C66A0"/>
    <w:rsid w:val="008E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5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25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5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25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7250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7250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7250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25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725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25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7250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7250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7250D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7250D"/>
    <w:rPr>
      <w:color w:val="0000FF"/>
      <w:u w:val="single"/>
    </w:rPr>
  </w:style>
  <w:style w:type="character" w:customStyle="1" w:styleId="fxyr8x">
    <w:name w:val="fxyr8x"/>
    <w:basedOn w:val="a0"/>
    <w:rsid w:val="0007250D"/>
  </w:style>
  <w:style w:type="character" w:customStyle="1" w:styleId="3tcvn5">
    <w:name w:val="_3tcvn5"/>
    <w:basedOn w:val="a0"/>
    <w:rsid w:val="0007250D"/>
  </w:style>
  <w:style w:type="paragraph" w:styleId="a4">
    <w:name w:val="Normal (Web)"/>
    <w:basedOn w:val="a"/>
    <w:uiPriority w:val="99"/>
    <w:semiHidden/>
    <w:unhideWhenUsed/>
    <w:rsid w:val="00072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7250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5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50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50D"/>
  </w:style>
  <w:style w:type="character" w:styleId="a6">
    <w:name w:val="Emphasis"/>
    <w:basedOn w:val="a0"/>
    <w:uiPriority w:val="20"/>
    <w:qFormat/>
    <w:rsid w:val="0007250D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0725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7250D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667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66792D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667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6679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0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774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1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6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72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49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60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806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1eb11db63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links.jianshu.com/go?to=http%3A%2F%2Fbai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1f5ac0cf6a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399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</dc:creator>
  <cp:lastModifiedBy>峰</cp:lastModifiedBy>
  <cp:revision>3</cp:revision>
  <dcterms:created xsi:type="dcterms:W3CDTF">2021-12-17T02:42:00Z</dcterms:created>
  <dcterms:modified xsi:type="dcterms:W3CDTF">2022-01-06T09:16:00Z</dcterms:modified>
</cp:coreProperties>
</file>